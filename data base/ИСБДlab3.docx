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148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Министерство науки и высшего образования Российской Федерации</w:t>
      </w:r>
    </w:p>
    <w:p>
      <w:pPr>
        <w:spacing w:before="215"/>
        <w:ind w:left="504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3"/>
        <w:spacing w:before="192"/>
        <w:ind w:right="111"/>
        <w:rPr>
          <w:lang w:val="ru-RU"/>
        </w:rPr>
      </w:pPr>
      <w:r>
        <w:rPr>
          <w:lang w:val="ru-RU"/>
        </w:rPr>
        <w:t>«НАЦИОНАЛЬНЫЙ ИССЛЕДОВАТЕЛЬСКИЙ УНИВЕРСИТЕТ ИТМО»</w:t>
      </w:r>
    </w:p>
    <w:p>
      <w:pPr>
        <w:pStyle w:val="3"/>
        <w:ind w:left="504"/>
        <w:rPr>
          <w:lang w:val="ru-RU"/>
        </w:rPr>
      </w:pPr>
      <w:r>
        <w:rPr>
          <w:lang w:val="ru-RU"/>
        </w:rPr>
        <w:t>(Университет ИТМО)</w:t>
      </w:r>
    </w:p>
    <w:p>
      <w:pPr>
        <w:pStyle w:val="5"/>
        <w:rPr>
          <w:rFonts w:ascii="Times New Roman"/>
          <w:b/>
          <w:sz w:val="28"/>
          <w:lang w:val="ru-RU"/>
        </w:rPr>
      </w:pPr>
    </w:p>
    <w:p>
      <w:pPr>
        <w:pStyle w:val="5"/>
        <w:rPr>
          <w:rFonts w:ascii="Times New Roman"/>
          <w:b/>
          <w:sz w:val="28"/>
          <w:lang w:val="ru-RU"/>
        </w:rPr>
      </w:pPr>
    </w:p>
    <w:p>
      <w:pPr>
        <w:pStyle w:val="4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>
      <w:pPr>
        <w:pStyle w:val="5"/>
        <w:rPr>
          <w:rFonts w:ascii="Times New Roman"/>
          <w:b/>
          <w:sz w:val="26"/>
          <w:lang w:val="ru-RU"/>
        </w:rPr>
      </w:pPr>
    </w:p>
    <w:p>
      <w:pPr>
        <w:pStyle w:val="5"/>
        <w:rPr>
          <w:rFonts w:ascii="Times New Roman"/>
          <w:b/>
          <w:sz w:val="38"/>
          <w:lang w:val="ru-RU"/>
        </w:rPr>
      </w:pPr>
    </w:p>
    <w:p>
      <w:pPr>
        <w:pStyle w:val="5"/>
        <w:rPr>
          <w:rFonts w:ascii="Times New Roman"/>
          <w:b/>
          <w:sz w:val="38"/>
          <w:lang w:val="ru-RU"/>
        </w:rPr>
      </w:pPr>
    </w:p>
    <w:p>
      <w:pPr>
        <w:spacing w:before="1"/>
        <w:ind w:left="151" w:right="111"/>
        <w:jc w:val="center"/>
        <w:rPr>
          <w:rFonts w:asciiTheme="minorHAnsi" w:hAnsiTheme="minorHAnsi"/>
          <w:sz w:val="36"/>
          <w:lang w:val="ru-RU"/>
        </w:rPr>
      </w:pPr>
      <w:r>
        <w:rPr>
          <w:rFonts w:ascii="Times New Roman" w:hAnsi="Times New Roman"/>
          <w:sz w:val="36"/>
          <w:lang w:val="ru-RU"/>
        </w:rPr>
        <w:t>Отчет по лабораторной работе №</w:t>
      </w:r>
      <w:r>
        <w:rPr>
          <w:rFonts w:asciiTheme="minorHAnsi" w:hAnsiTheme="minorHAnsi"/>
          <w:sz w:val="36"/>
          <w:lang w:val="ru-RU"/>
        </w:rPr>
        <w:t>1</w:t>
      </w:r>
    </w:p>
    <w:p>
      <w:pPr>
        <w:pStyle w:val="5"/>
        <w:spacing w:before="11"/>
        <w:rPr>
          <w:rFonts w:ascii="宋体"/>
          <w:sz w:val="36"/>
          <w:lang w:val="ru-RU"/>
        </w:rPr>
      </w:pPr>
    </w:p>
    <w:p>
      <w:pPr>
        <w:pStyle w:val="2"/>
        <w:ind w:left="153" w:right="111"/>
        <w:rPr>
          <w:lang w:val="ru-RU"/>
        </w:rPr>
      </w:pPr>
      <w:r>
        <w:rPr>
          <w:lang w:val="ru-RU"/>
        </w:rPr>
        <w:t>по дисциплине ИСБД</w:t>
      </w:r>
    </w:p>
    <w:p>
      <w:pPr>
        <w:pStyle w:val="5"/>
        <w:rPr>
          <w:rFonts w:ascii="Times New Roman"/>
          <w:sz w:val="30"/>
          <w:lang w:val="ru-RU"/>
        </w:rPr>
      </w:pPr>
    </w:p>
    <w:p>
      <w:pPr>
        <w:pStyle w:val="2"/>
        <w:spacing w:before="187"/>
        <w:ind w:left="150" w:right="111"/>
        <w:rPr>
          <w:rFonts w:hint="default" w:eastAsia="宋体"/>
          <w:sz w:val="28"/>
          <w:lang w:val="en-US" w:eastAsia="zh-CN"/>
        </w:rPr>
      </w:pPr>
      <w:r>
        <w:rPr>
          <w:rFonts w:ascii="Calibri" w:hAnsi="Calibri"/>
          <w:lang w:val="ru-RU"/>
        </w:rPr>
        <w:t>Вариант №</w:t>
      </w:r>
      <w:r>
        <w:rPr>
          <w:rFonts w:hint="eastAsia" w:ascii="Calibri" w:hAnsi="Calibri" w:eastAsia="宋体"/>
          <w:lang w:val="en-US" w:eastAsia="zh-CN"/>
        </w:rPr>
        <w:t>336180</w:t>
      </w:r>
    </w:p>
    <w:p>
      <w:pPr>
        <w:pStyle w:val="5"/>
        <w:rPr>
          <w:sz w:val="30"/>
          <w:lang w:val="ru-RU"/>
        </w:rPr>
      </w:pPr>
    </w:p>
    <w:p>
      <w:pPr>
        <w:pStyle w:val="5"/>
        <w:rPr>
          <w:sz w:val="30"/>
          <w:lang w:val="ru-RU"/>
        </w:rPr>
      </w:pPr>
    </w:p>
    <w:p>
      <w:pPr>
        <w:pStyle w:val="5"/>
        <w:rPr>
          <w:sz w:val="30"/>
          <w:lang w:val="ru-RU"/>
        </w:rPr>
      </w:pPr>
    </w:p>
    <w:p>
      <w:pPr>
        <w:pStyle w:val="2"/>
        <w:ind w:left="5899" w:leftChars="2554" w:hanging="280" w:hangingChars="100"/>
        <w:jc w:val="left"/>
        <w:rPr>
          <w:rFonts w:ascii="宋体" w:hAnsi="宋体"/>
          <w:spacing w:val="-76"/>
          <w:lang w:val="ru-RU"/>
        </w:rPr>
      </w:pPr>
      <w:r>
        <w:rPr>
          <w:lang w:val="ru-RU"/>
        </w:rPr>
        <w:t>Выполнила:                                                       №</w:t>
      </w:r>
      <w:r>
        <w:t>P</w:t>
      </w:r>
      <w:r>
        <w:rPr>
          <w:rFonts w:ascii="宋体" w:hAnsi="宋体"/>
          <w:lang w:val="ru-RU"/>
        </w:rPr>
        <w:t>33</w:t>
      </w:r>
      <w:r>
        <w:rPr>
          <w:rFonts w:asciiTheme="minorHAnsi" w:hAnsiTheme="minorHAnsi"/>
          <w:lang w:val="ru-RU"/>
        </w:rPr>
        <w:t>1</w:t>
      </w:r>
      <w:r>
        <w:rPr>
          <w:rFonts w:hint="eastAsia" w:eastAsia="宋体" w:asciiTheme="minorHAnsi" w:hAnsiTheme="minorHAnsi"/>
          <w:lang w:val="en-US" w:eastAsia="zh-CN"/>
        </w:rPr>
        <w:t>1</w:t>
      </w:r>
      <w:r>
        <w:rPr>
          <w:rFonts w:asciiTheme="minorHAnsi" w:hAnsiTheme="minorHAnsi"/>
          <w:lang w:val="ru-RU"/>
        </w:rPr>
        <w:t>1</w:t>
      </w:r>
      <w:r>
        <w:rPr>
          <w:rFonts w:ascii="宋体" w:hAnsi="宋体"/>
          <w:spacing w:val="-76"/>
          <w:lang w:val="ru-RU"/>
        </w:rPr>
        <w:t xml:space="preserve"> </w:t>
      </w:r>
    </w:p>
    <w:p>
      <w:pPr>
        <w:pStyle w:val="2"/>
        <w:ind w:firstLine="560" w:firstLineChars="200"/>
        <w:jc w:val="left"/>
        <w:rPr>
          <w:rFonts w:ascii="Times New Roman"/>
          <w:sz w:val="30"/>
          <w:lang w:val="ru-RU"/>
        </w:rPr>
      </w:pPr>
      <w:r>
        <w:rPr>
          <w:rFonts w:hint="eastAsia"/>
          <w:lang w:val="ru-RU"/>
        </w:rPr>
        <w:t>Е Хэн</w:t>
      </w:r>
    </w:p>
    <w:p/>
    <w:p/>
    <w:p/>
    <w:p>
      <w:r>
        <w:drawing>
          <wp:inline distT="0" distB="0" distL="114300" distR="114300">
            <wp:extent cx="6319520" cy="56121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1.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Select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Н_ЛЮДИ.ОТЧЕСТВО, Н_ВЕДОМОСТИ.ДАТА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Н_ЛЮДИ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LEFT JOIN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Н_ВЕДОМОСТИ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olor w:val="212529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n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Н_ЛЮДИ.ИД</w:t>
      </w: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Н_ВЕДОМОСТИ.ЧЛВК_ИД</w:t>
      </w: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Н_ЛЮДИ.ОТЧЕСТВО &lt; 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Александрович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’ AND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Н_ВЕДОМОСТИ.ЧЛВК_ИД &lt; 153285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994025"/>
            <wp:effectExtent l="0" t="0" r="3175" b="15875"/>
            <wp:docPr id="2" name="图片 2" descr="170259382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25938224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86200" cy="5514975"/>
            <wp:effectExtent l="0" t="0" r="0" b="9525"/>
            <wp:docPr id="3" name="图片 3" descr="170259384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25938487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2.</w:t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Select Н_ЛЮДИ.ФАМИЛИЯ, Н_ОБУЧЕНИЯ.ЧЛВК_ИД, Н_УЧЕНИКИ.ИД</w:t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From Н_ЛЮДИ INNER JOIN Н_ОБУЧЕНИЯ on Н_ЛЮДИ.ИД=Н_ОБУЧЕНИЯ.ЧЛВК_ИД INNER JOIN Н_УЧЕНИКИ on Н_ЛЮДИ.ИД=Н_УЧЕНИКИ.ЧЛВК_ИД where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Н_ЛЮДИ.ОТЧЕСТВО = 'Владимирович' and Н_ОБУЧЕНИЯ.НЗК &lt; '999080' and Н_УЧЕНИКИ.НАЧАЛО &gt;'2011-11-21';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038725" cy="895350"/>
            <wp:effectExtent l="0" t="0" r="9525" b="0"/>
            <wp:docPr id="4" name="图片 4" descr="170259509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2595095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3.(1)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SELECT COUNT(*) as Count_person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FROM Н_ЛЮДИ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Where Н_ЛЮДИ.ОТЧЕСТВО IS NOT NULL;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(2)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SELECT SUM(CASE WHEN Н_ЛЮДИ.ОТЧЕСТВО IS NOT NULL THEN 1 ELSE 0 END) as count_person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FROM Н_ЛЮДИ;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2508250"/>
            <wp:effectExtent l="0" t="0" r="5715" b="6350"/>
            <wp:docPr id="6" name="图片 6" descr="170259647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2596473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4.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SELECT Н_ЛЮДИ.ОТЧЕСТВО,Н_ЛЮДИ.ИМЯ,COUNT(*) as Count_peron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FROM Н_ЛЮДИ INNER JOIN Н_ОБУЧЕНИЯ on Н_ЛЮДИ.ИД=Н_ОБУЧЕНИЯ.ЧЛВК_ИД INNER JOIN Н_ВИДЫ_ОБУЧЕНИЯ on Н_ОБУЧЕНИЯ.ВИД_ОБУЧ_ИД=Н_ВИДЫ_ОБУЧЕНИЯ.ИД where Н_ВИДЫ_ОБУЧЕНИЯ.НАИМЕНОВАНИЕ ='вычислительной техники'  GROUP BY Н_ЛЮДИ.ИМЯ,Н_ЛЮДИ.ОТЧЕСТВО 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HAVING COUNT(*) &gt; 50;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48275" cy="1362075"/>
            <wp:effectExtent l="0" t="0" r="9525" b="9525"/>
            <wp:docPr id="7" name="图片 7" descr="170259880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25988091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5.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SELECT STUDENT_AGE.ГРУППА, avg(STUDENT_AGE.age) FROM (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SELECT Н_УЧЕНИКИ.ГРУППА, cast(to_char(age(Н_ЛЮДИ.ДАТА_РОЖДЕНИЯ), 'yy') AS int) AS age FROM Н_УЧЕНИКИ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INNER JOIN Н_ЛЮДИ ON Н_УЧЕНИКИ.ЧЛВК_ИД = Н_ЛЮДИ.ИД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) AS STUDENT_AGE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GROUP BY STUDENT_AGE."ГРУППА" having avg(STUDENT_AGE.age) </w:t>
      </w: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&lt;</w:t>
      </w: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(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SELECT max(cast(to_char(age(Н_ЛЮДИ.ДАТА_РОЖДЕНИЯ), 'yy') AS int)) FROM Н_УЧЕНИКИ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INNER JOIN Н_ЛЮДИ ON Н_УЧЕНИКИ.ЧЛВК_ИД = Н_ЛЮДИ.ИД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WHERE ГРУППА = '3100'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);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4127500"/>
            <wp:effectExtent l="0" t="0" r="5715" b="6350"/>
            <wp:docPr id="8" name="图片 8" descr="170262641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2626418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19525" cy="3476625"/>
            <wp:effectExtent l="0" t="0" r="9525" b="9525"/>
            <wp:docPr id="10" name="图片 10" descr="170262643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262643309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6.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SELECT Н_УЧЕНИКИ.ГРУППА, Н_ЛЮДИ.ИД, Н_ЛЮДИ.ФАМИЛИЯ, Н_ЛЮДИ.ИМЯ, Н_ЛЮДИ.ОТЧЕСТВО, Н_УЧЕНИКИ.П_ПРКОК_ИД,Н_УЧЕНИКИ.СОСТОЯНИЕ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from Н_УЧЕНИКИ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INNER JOIN Н_ЛЮДИ ON Н_УЧЕНИКИ.ЧЛВК_ИД = Н_ЛЮДИ.ИД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INNER JOIN Н_ПЛАНЫ ON Н_УЧЕНИКИ.ПЛАН_ИД = Н_ПЛАНЫ.ИД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INNER JOIN Н_ФОРМЫ_ОБУЧЕНИЯ ON Н_ПЛАНЫ.ФО_ИД = Н_ФОРМЫ_ОБУЧЕНИЯ.ИД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INNER JOIN Н_НАПРАВЛЕНИЯ_СПЕЦИАЛ ON Н_ПЛАНЫ.НАПС_ИД = Н_НАПРАВЛЕНИЯ_СПЕЦИАЛ.ИД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INNER JOIN Н_НАПР_СПЕЦ ON Н_НАПРАВЛЕНИЯ_СПЕЦИАЛ.НС_ИД = Н_НАПР_СПЕЦ.ИД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where EXISTS(SELECT Н_УЧЕНИКИ.ИД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FROM Н_УЧЕНИКИ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where Н_УЧЕНИКИ."НАЧАЛО" = '2012-09-01')and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Н_УЧЕНИКИ.ПРИЗНАК = 'зачисл' and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"Н_НАПР_СПЕЦ".НАИМЕНОВАНИЕ = '230101';</w:t>
      </w:r>
    </w:p>
    <w:p>
      <w:pPr>
        <w:rPr>
          <w:rFonts w:hint="eastAsia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ins w:id="0" w:author="Sandman." w:date="2023-12-15T03:56:07Z"/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1140460"/>
            <wp:effectExtent l="0" t="0" r="4445" b="2540"/>
            <wp:docPr id="9" name="图片 9" descr="170260115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26011506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select Н_ЛЮДИ.ИД 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from Н_ОТДЕЛЫ inner join Н_ПЛАНЫ on Н_ОТДЕЛЫ.ИД = Н_ПЛАНЫ.ОТД_ИД inner join Н_УЧЕНИКИ ON Н_УЧЕНИКИ.ПЛАН_ИД = Н_ПЛАНЫ.ИД INNER JOIN Н_ЛЮДИ ON Н_ЛЮДИ.ИД = Н_УЧЕНИКИ.ЧЛВК_ИД 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WHERE Н_ОТДЕЛЫ.КОРОТКОЕ_ИМЯ &lt;&gt; 'ФКТИУ' ;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581400" cy="2476500"/>
            <wp:effectExtent l="0" t="0" r="0" b="0"/>
            <wp:docPr id="5" name="图片 5" descr="170260244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6024458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Вывод</w:t>
      </w:r>
    </w:p>
    <w:p>
      <w:pP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В ходе выполнения данной лабораторной работы я изучил соединение таблиц различными JOIN и выполнил несколько запросов с подзапросами.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andman.">
    <w15:presenceInfo w15:providerId="WPS Office" w15:userId="2489345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39C52279"/>
    <w:rsid w:val="410C0D0C"/>
    <w:rsid w:val="757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unhideWhenUsed/>
    <w:qFormat/>
    <w:uiPriority w:val="9"/>
    <w:pPr>
      <w:ind w:left="5620"/>
      <w:jc w:val="center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spacing w:before="170"/>
      <w:ind w:left="151" w:right="102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4">
    <w:name w:val="heading 4"/>
    <w:basedOn w:val="1"/>
    <w:unhideWhenUsed/>
    <w:qFormat/>
    <w:uiPriority w:val="9"/>
    <w:pPr>
      <w:spacing w:before="238"/>
      <w:ind w:left="150" w:right="111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2023-12-14T20:29:00Z</dcterms:created>
  <dc:creator>82728</dc:creator>
  <cp:lastModifiedBy>Sandman.</cp:lastModifiedBy>
  <dcterms:modified xsi:type="dcterms:W3CDTF">2023-12-15T07:50:48Z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6C86DD49C1BD4684957F453C6B1BD1ED_12</vt:lpwstr>
  </property>
</Properties>
</file>